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3F" w:rsidRPr="00A15B16" w:rsidRDefault="00951F0C" w:rsidP="00A15B16">
      <w:pPr>
        <w:jc w:val="left"/>
        <w:rPr>
          <w:rFonts w:ascii="微软雅黑" w:eastAsia="微软雅黑" w:hAnsi="微软雅黑" w:hint="eastAsia"/>
          <w:sz w:val="18"/>
          <w:szCs w:val="21"/>
        </w:rPr>
      </w:pPr>
      <w:r w:rsidRPr="00A15B16">
        <w:rPr>
          <w:rFonts w:ascii="微软雅黑" w:eastAsia="微软雅黑" w:hAnsi="微软雅黑" w:hint="eastAsia"/>
          <w:sz w:val="18"/>
          <w:szCs w:val="21"/>
        </w:rPr>
        <w:t>1、</w:t>
      </w:r>
      <w:r w:rsidRPr="00A15B16">
        <w:rPr>
          <w:rFonts w:ascii="微软雅黑" w:eastAsia="微软雅黑" w:hAnsi="微软雅黑"/>
          <w:noProof/>
          <w:sz w:val="18"/>
          <w:szCs w:val="21"/>
        </w:rPr>
        <w:drawing>
          <wp:inline distT="0" distB="0" distL="0" distR="0" wp14:anchorId="045B0BAF" wp14:editId="33DBFD22">
            <wp:extent cx="378142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问题原因：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上面以SSH方式访问用项目出现权限问题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proofErr w:type="spellStart"/>
      <w:proofErr w:type="gramStart"/>
      <w:r w:rsidRPr="00A15B16">
        <w:rPr>
          <w:rFonts w:ascii="微软雅黑" w:eastAsia="微软雅黑" w:hAnsi="微软雅黑" w:hint="eastAsia"/>
          <w:color w:val="FF0000"/>
          <w:sz w:val="18"/>
          <w:szCs w:val="21"/>
        </w:rPr>
        <w:t>Permissiondenied</w:t>
      </w:r>
      <w:proofErr w:type="spellEnd"/>
      <w:r w:rsidRPr="00A15B16">
        <w:rPr>
          <w:rFonts w:ascii="微软雅黑" w:eastAsia="微软雅黑" w:hAnsi="微软雅黑" w:hint="eastAsia"/>
          <w:color w:val="FF0000"/>
          <w:sz w:val="18"/>
          <w:szCs w:val="21"/>
        </w:rPr>
        <w:t xml:space="preserve"> (</w:t>
      </w:r>
      <w:proofErr w:type="spellStart"/>
      <w:r w:rsidRPr="00A15B16">
        <w:rPr>
          <w:rFonts w:ascii="微软雅黑" w:eastAsia="微软雅黑" w:hAnsi="微软雅黑" w:hint="eastAsia"/>
          <w:color w:val="FF0000"/>
          <w:sz w:val="18"/>
          <w:szCs w:val="21"/>
        </w:rPr>
        <w:t>publickey</w:t>
      </w:r>
      <w:proofErr w:type="spellEnd"/>
      <w:r w:rsidRPr="00A15B16">
        <w:rPr>
          <w:rFonts w:ascii="微软雅黑" w:eastAsia="微软雅黑" w:hAnsi="微软雅黑" w:hint="eastAsia"/>
          <w:color w:val="FF0000"/>
          <w:sz w:val="18"/>
          <w:szCs w:val="21"/>
        </w:rPr>
        <w:t>).</w:t>
      </w:r>
      <w:proofErr w:type="gramEnd"/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proofErr w:type="spellStart"/>
      <w:proofErr w:type="gram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fatal:</w:t>
      </w:r>
      <w:proofErr w:type="gram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Could</w:t>
      </w:r>
      <w:proofErr w:type="spell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 xml:space="preserve"> not read from remote repository.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proofErr w:type="spell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Pleasemake</w:t>
      </w:r>
      <w:proofErr w:type="spell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 xml:space="preserve"> sure you have the correct access rights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proofErr w:type="spellStart"/>
      <w:proofErr w:type="gram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andthe</w:t>
      </w:r>
      <w:proofErr w:type="spellEnd"/>
      <w:proofErr w:type="gram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 xml:space="preserve"> repository exists.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 解决方法：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在</w:t>
      </w:r>
      <w:proofErr w:type="spell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git.bash</w:t>
      </w:r>
      <w:proofErr w:type="spell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.窗口输入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del w:id="0" w:author="Unknown">
        <w:r w:rsidRPr="00A15B16">
          <w:rPr>
            <w:rFonts w:ascii="微软雅黑" w:eastAsia="微软雅黑" w:hAnsi="微软雅黑" w:hint="eastAsia"/>
            <w:color w:val="4F4F4F"/>
            <w:sz w:val="18"/>
            <w:szCs w:val="21"/>
          </w:rPr>
          <w:delText>ssh-keygen–t rsa –c”你的邮箱地址”</w:delText>
        </w:r>
      </w:del>
    </w:p>
    <w:p w:rsid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proofErr w:type="spell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ssh-keygen</w:t>
      </w:r>
      <w:proofErr w:type="spell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 xml:space="preserve"> -t </w:t>
      </w:r>
      <w:proofErr w:type="spell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rsa</w:t>
      </w:r>
      <w:proofErr w:type="spell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 xml:space="preserve"> -C "邮箱地址"</w:t>
      </w:r>
    </w:p>
    <w:p w:rsidR="003E7993" w:rsidRPr="00A15B16" w:rsidRDefault="003E7993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>
        <w:rPr>
          <w:noProof/>
        </w:rPr>
        <w:drawing>
          <wp:inline distT="0" distB="0" distL="0" distR="0" wp14:anchorId="71163645" wp14:editId="7C2CD9B1">
            <wp:extent cx="4876800" cy="2990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然后一直回车就行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操作成功后会在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C:\Users\Administrator目录下生成一个.</w:t>
      </w:r>
      <w:proofErr w:type="spell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ssh</w:t>
      </w:r>
      <w:proofErr w:type="spell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目录，内容如下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 w:rsidRPr="00A15B16">
        <w:rPr>
          <w:rFonts w:ascii="微软雅黑" w:eastAsia="微软雅黑" w:hAnsi="微软雅黑"/>
          <w:noProof/>
          <w:color w:val="4F4F4F"/>
          <w:sz w:val="18"/>
          <w:szCs w:val="21"/>
        </w:rPr>
        <w:drawing>
          <wp:inline distT="0" distB="0" distL="0" distR="0" wp14:anchorId="13D1AB31" wp14:editId="6DA12FD2">
            <wp:extent cx="5486400" cy="1397000"/>
            <wp:effectExtent l="0" t="0" r="0" b="0"/>
            <wp:docPr id="3" name="图片 3" descr="https://img-blog.csdn.net/20170319234832173?watermark/2/text/aHR0cDovL2Jsb2cuY3Nkbi5uZXQvd2piODIwNzI4MjU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19234832173?watermark/2/text/aHR0cDovL2Jsb2cuY3Nkbi5uZXQvd2piODIwNzI4MjU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lastRenderedPageBreak/>
        <w:t>Id-</w:t>
      </w:r>
      <w:proofErr w:type="spell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rsa</w:t>
      </w:r>
      <w:proofErr w:type="spell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是你的私</w:t>
      </w:r>
      <w:proofErr w:type="gram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钥</w:t>
      </w:r>
      <w:proofErr w:type="gram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，用笔记本方式打开id_rsa.pub把里面的公</w:t>
      </w:r>
      <w:proofErr w:type="gram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钥</w:t>
      </w:r>
      <w:proofErr w:type="gram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复制到coding.net的账户下面的SSH公</w:t>
      </w:r>
      <w:proofErr w:type="gram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钥</w:t>
      </w:r>
      <w:proofErr w:type="gram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下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 </w:t>
      </w:r>
      <w:r w:rsidRPr="00A15B16">
        <w:rPr>
          <w:rFonts w:ascii="微软雅黑" w:eastAsia="微软雅黑" w:hAnsi="微软雅黑"/>
          <w:noProof/>
          <w:color w:val="4F4F4F"/>
          <w:sz w:val="18"/>
          <w:szCs w:val="21"/>
        </w:rPr>
        <w:drawing>
          <wp:inline distT="0" distB="0" distL="0" distR="0" wp14:anchorId="493C8A8A" wp14:editId="329BB01E">
            <wp:extent cx="3135887" cy="2738456"/>
            <wp:effectExtent l="0" t="0" r="7620" b="5080"/>
            <wp:docPr id="2" name="图片 2" descr="https://img-blog.csdn.net/20170319234850095?watermark/2/text/aHR0cDovL2Jsb2cuY3Nkbi5uZXQvd2piODIwNzI4MjU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319234850095?watermark/2/text/aHR0cDovL2Jsb2cuY3Nkbi5uZXQvd2piODIwNzI4MjU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007" cy="274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F4F4F"/>
          <w:sz w:val="18"/>
          <w:szCs w:val="21"/>
        </w:rPr>
      </w:pP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然后重新输入</w:t>
      </w:r>
    </w:p>
    <w:p w:rsidR="00A15B16" w:rsidRPr="00A15B16" w:rsidRDefault="00A15B16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proofErr w:type="spell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Git</w:t>
      </w:r>
      <w:proofErr w:type="spell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 xml:space="preserve"> </w:t>
      </w:r>
      <w:r w:rsidR="003E7993">
        <w:rPr>
          <w:rFonts w:ascii="微软雅黑" w:eastAsia="微软雅黑" w:hAnsi="微软雅黑" w:hint="eastAsia"/>
          <w:color w:val="4F4F4F"/>
          <w:sz w:val="18"/>
          <w:szCs w:val="21"/>
        </w:rPr>
        <w:t>remote</w:t>
      </w:r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 </w:t>
      </w:r>
      <w:hyperlink r:id="rId9" w:history="1">
        <w:r w:rsidR="003E7993" w:rsidRPr="00DF7620">
          <w:rPr>
            <w:rStyle w:val="a5"/>
            <w:rFonts w:ascii="微软雅黑" w:eastAsia="微软雅黑" w:hAnsi="微软雅黑" w:hint="eastAsia"/>
            <w:sz w:val="18"/>
            <w:szCs w:val="21"/>
          </w:rPr>
          <w:t>git@git.coding.net</w:t>
        </w:r>
      </w:hyperlink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:账户 /项目.</w:t>
      </w:r>
      <w:proofErr w:type="spellStart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git</w:t>
      </w:r>
      <w:proofErr w:type="spellEnd"/>
      <w:r w:rsidRPr="00A15B16">
        <w:rPr>
          <w:rFonts w:ascii="微软雅黑" w:eastAsia="微软雅黑" w:hAnsi="微软雅黑" w:hint="eastAsia"/>
          <w:color w:val="4F4F4F"/>
          <w:sz w:val="18"/>
          <w:szCs w:val="21"/>
        </w:rPr>
        <w:t>就OK了</w:t>
      </w:r>
    </w:p>
    <w:p w:rsidR="00A15B16" w:rsidRDefault="003E7993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>
        <w:rPr>
          <w:noProof/>
        </w:rPr>
        <w:drawing>
          <wp:inline distT="0" distB="0" distL="0" distR="0" wp14:anchorId="45347155" wp14:editId="1D8DCD4B">
            <wp:extent cx="5086350" cy="2143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B16" w:rsidRPr="00A15B16">
        <w:rPr>
          <w:rFonts w:ascii="微软雅黑" w:eastAsia="微软雅黑" w:hAnsi="微软雅黑"/>
          <w:noProof/>
          <w:color w:val="4F4F4F"/>
          <w:sz w:val="18"/>
          <w:szCs w:val="21"/>
        </w:rPr>
        <w:drawing>
          <wp:inline distT="0" distB="0" distL="0" distR="0" wp14:anchorId="5926A47F" wp14:editId="3A818A82">
            <wp:extent cx="5486400" cy="1335405"/>
            <wp:effectExtent l="0" t="0" r="0" b="0"/>
            <wp:docPr id="4" name="图片 4" descr="https://img-blog.csdn.net/20170319234913064?watermark/2/text/aHR0cDovL2Jsb2cuY3Nkbi5uZXQvd2piODIwNzI4MjU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319234913064?watermark/2/text/aHR0cDovL2Jsb2cuY3Nkbi5uZXQvd2piODIwNzI4MjU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476">
        <w:rPr>
          <w:rFonts w:ascii="微软雅黑" w:eastAsia="微软雅黑" w:hAnsi="微软雅黑"/>
          <w:color w:val="4F4F4F"/>
          <w:sz w:val="18"/>
          <w:szCs w:val="21"/>
        </w:rPr>
        <w:br/>
      </w:r>
      <w:r w:rsidR="00B36476">
        <w:rPr>
          <w:rFonts w:ascii="微软雅黑" w:eastAsia="微软雅黑" w:hAnsi="微软雅黑" w:hint="eastAsia"/>
          <w:color w:val="4F4F4F"/>
          <w:sz w:val="18"/>
          <w:szCs w:val="21"/>
        </w:rPr>
        <w:t>2、</w:t>
      </w:r>
      <w:r w:rsidR="00DB0117">
        <w:rPr>
          <w:noProof/>
        </w:rPr>
        <w:drawing>
          <wp:inline distT="0" distB="0" distL="0" distR="0" wp14:anchorId="226A8D7F" wp14:editId="0ED89515">
            <wp:extent cx="5274310" cy="868674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17" w:rsidRDefault="00DB0117" w:rsidP="00DB0117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lastRenderedPageBreak/>
        <w:t>述那条</w:t>
      </w:r>
      <w:proofErr w:type="gramEnd"/>
      <w:r>
        <w:rPr>
          <w:rFonts w:ascii="Helvetica" w:hAnsi="Helvetica"/>
          <w:color w:val="000000"/>
          <w:sz w:val="21"/>
          <w:szCs w:val="21"/>
        </w:rPr>
        <w:t>警告的大概意思就是：警告：为</w:t>
      </w:r>
      <w:r>
        <w:rPr>
          <w:rFonts w:ascii="Helvetica" w:hAnsi="Helvetica"/>
          <w:color w:val="000000"/>
          <w:sz w:val="21"/>
          <w:szCs w:val="21"/>
        </w:rPr>
        <w:t>IP</w:t>
      </w:r>
      <w:r>
        <w:rPr>
          <w:rFonts w:ascii="Helvetica" w:hAnsi="Helvetica"/>
          <w:color w:val="000000"/>
          <w:sz w:val="21"/>
          <w:szCs w:val="21"/>
        </w:rPr>
        <w:t>地址</w:t>
      </w:r>
      <w:r>
        <w:rPr>
          <w:rFonts w:ascii="Helvetica" w:hAnsi="Helvetica"/>
          <w:color w:val="000000"/>
          <w:sz w:val="21"/>
          <w:szCs w:val="21"/>
        </w:rPr>
        <w:t>192.30.252.128</w:t>
      </w:r>
      <w:r>
        <w:rPr>
          <w:rFonts w:ascii="Helvetica" w:hAnsi="Helvetica"/>
          <w:color w:val="000000"/>
          <w:sz w:val="21"/>
          <w:szCs w:val="21"/>
        </w:rPr>
        <w:t>的主机（</w:t>
      </w:r>
      <w:r>
        <w:rPr>
          <w:rFonts w:ascii="Helvetica" w:hAnsi="Helvetica"/>
          <w:color w:val="000000"/>
          <w:sz w:val="21"/>
          <w:szCs w:val="21"/>
        </w:rPr>
        <w:t>RSA</w:t>
      </w:r>
      <w:r>
        <w:rPr>
          <w:rFonts w:ascii="Helvetica" w:hAnsi="Helvetica"/>
          <w:color w:val="000000"/>
          <w:sz w:val="21"/>
          <w:szCs w:val="21"/>
        </w:rPr>
        <w:t>连接的）持久添加到</w:t>
      </w:r>
      <w:r>
        <w:rPr>
          <w:rFonts w:ascii="Helvetica" w:hAnsi="Helvetica"/>
          <w:color w:val="000000"/>
          <w:sz w:val="21"/>
          <w:szCs w:val="21"/>
        </w:rPr>
        <w:t>hosts</w:t>
      </w:r>
      <w:r>
        <w:rPr>
          <w:rFonts w:ascii="Helvetica" w:hAnsi="Helvetica"/>
          <w:color w:val="000000"/>
          <w:sz w:val="21"/>
          <w:szCs w:val="21"/>
        </w:rPr>
        <w:t>文件中，那就来添加吧！</w:t>
      </w:r>
    </w:p>
    <w:p w:rsidR="00DB0117" w:rsidRDefault="00DB0117" w:rsidP="00DB0117">
      <w:pPr>
        <w:pStyle w:val="a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6"/>
          <w:rFonts w:ascii="Helvetica" w:hAnsi="Helvetica"/>
          <w:color w:val="000000"/>
          <w:sz w:val="21"/>
          <w:szCs w:val="21"/>
        </w:rPr>
        <w:t>解决办法：</w:t>
      </w:r>
    </w:p>
    <w:p w:rsidR="00DB0117" w:rsidRDefault="00DB0117" w:rsidP="00DB0117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　　</w:t>
      </w:r>
      <w:proofErr w:type="gramStart"/>
      <w:r>
        <w:rPr>
          <w:rFonts w:ascii="Helvetica" w:hAnsi="Helvetica"/>
          <w:color w:val="000000"/>
          <w:sz w:val="21"/>
          <w:szCs w:val="21"/>
        </w:rPr>
        <w:t>vim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/</w:t>
      </w:r>
      <w:proofErr w:type="spellStart"/>
      <w:r>
        <w:rPr>
          <w:rFonts w:ascii="Helvetica" w:hAnsi="Helvetica"/>
          <w:color w:val="000000"/>
          <w:sz w:val="21"/>
          <w:szCs w:val="21"/>
        </w:rPr>
        <w:t>etc</w:t>
      </w:r>
      <w:proofErr w:type="spellEnd"/>
      <w:r>
        <w:rPr>
          <w:rFonts w:ascii="Helvetica" w:hAnsi="Helvetica"/>
          <w:color w:val="000000"/>
          <w:sz w:val="21"/>
          <w:szCs w:val="21"/>
        </w:rPr>
        <w:t>/hosts</w:t>
      </w:r>
    </w:p>
    <w:p w:rsidR="00DB0117" w:rsidRDefault="00DB0117" w:rsidP="00DB0117">
      <w:pPr>
        <w:pStyle w:val="a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添加一行：</w:t>
      </w:r>
      <w:r>
        <w:rPr>
          <w:rStyle w:val="a6"/>
          <w:rFonts w:ascii="Helvetica" w:hAnsi="Helvetica"/>
          <w:color w:val="000000"/>
          <w:sz w:val="21"/>
          <w:szCs w:val="21"/>
        </w:rPr>
        <w:t>192.30.252.128</w:t>
      </w:r>
      <w:r>
        <w:rPr>
          <w:rStyle w:val="a6"/>
          <w:rFonts w:ascii="Helvetica" w:hAnsi="Helvetica"/>
          <w:color w:val="000000"/>
          <w:sz w:val="21"/>
          <w:szCs w:val="21"/>
        </w:rPr>
        <w:t xml:space="preserve">　　</w:t>
      </w:r>
      <w:r>
        <w:rPr>
          <w:rStyle w:val="a6"/>
          <w:rFonts w:ascii="Helvetica" w:hAnsi="Helvetica"/>
          <w:color w:val="000000"/>
          <w:sz w:val="21"/>
          <w:szCs w:val="21"/>
        </w:rPr>
        <w:t>github.</w:t>
      </w:r>
      <w:proofErr w:type="gramStart"/>
      <w:r>
        <w:rPr>
          <w:rStyle w:val="a6"/>
          <w:rFonts w:ascii="Helvetica" w:hAnsi="Helvetica"/>
          <w:color w:val="000000"/>
          <w:sz w:val="21"/>
          <w:szCs w:val="21"/>
        </w:rPr>
        <w:t>com</w:t>
      </w:r>
      <w:proofErr w:type="gramEnd"/>
    </w:p>
    <w:p w:rsidR="00DB0117" w:rsidRDefault="00DB0117" w:rsidP="00DB0117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这样就可以了，测试如图：</w:t>
      </w:r>
    </w:p>
    <w:p w:rsidR="00DB0117" w:rsidRPr="00DB0117" w:rsidRDefault="00DB0117" w:rsidP="00A15B16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F4F4F"/>
          <w:sz w:val="18"/>
          <w:szCs w:val="21"/>
        </w:rPr>
      </w:pPr>
      <w:r>
        <w:rPr>
          <w:noProof/>
        </w:rPr>
        <w:drawing>
          <wp:inline distT="0" distB="0" distL="0" distR="0" wp14:anchorId="6AFE5B42" wp14:editId="0358748E">
            <wp:extent cx="3800475" cy="101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16" w:rsidRPr="00A15B16" w:rsidRDefault="00DB0117" w:rsidP="00A15B16">
      <w:pPr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 w:val="18"/>
          <w:szCs w:val="21"/>
        </w:rPr>
        <w:t>没有那个提示语了</w:t>
      </w:r>
      <w:bookmarkStart w:id="1" w:name="_GoBack"/>
      <w:bookmarkEnd w:id="1"/>
    </w:p>
    <w:sectPr w:rsidR="00A15B16" w:rsidRPr="00A1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0C"/>
    <w:rsid w:val="003E7993"/>
    <w:rsid w:val="00951F0C"/>
    <w:rsid w:val="009E4214"/>
    <w:rsid w:val="00A15B16"/>
    <w:rsid w:val="00B36476"/>
    <w:rsid w:val="00B6797B"/>
    <w:rsid w:val="00DB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F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F0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15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15B16"/>
    <w:rPr>
      <w:color w:val="0000FF"/>
      <w:u w:val="single"/>
    </w:rPr>
  </w:style>
  <w:style w:type="character" w:styleId="a6">
    <w:name w:val="Strong"/>
    <w:basedOn w:val="a0"/>
    <w:uiPriority w:val="22"/>
    <w:qFormat/>
    <w:rsid w:val="00DB01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F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F0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15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15B16"/>
    <w:rPr>
      <w:color w:val="0000FF"/>
      <w:u w:val="single"/>
    </w:rPr>
  </w:style>
  <w:style w:type="character" w:styleId="a6">
    <w:name w:val="Strong"/>
    <w:basedOn w:val="a0"/>
    <w:uiPriority w:val="22"/>
    <w:qFormat/>
    <w:rsid w:val="00DB0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git@git.coding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cuckoo</dc:creator>
  <cp:lastModifiedBy>cuckoo</cp:lastModifiedBy>
  <cp:revision>5</cp:revision>
  <dcterms:created xsi:type="dcterms:W3CDTF">2018-05-22T12:27:00Z</dcterms:created>
  <dcterms:modified xsi:type="dcterms:W3CDTF">2018-05-22T12:36:00Z</dcterms:modified>
</cp:coreProperties>
</file>